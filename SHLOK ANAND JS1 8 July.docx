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  <w:shd w:fill="d9ead3" w:val="clear"/>
        </w:rPr>
      </w:pPr>
      <w:r w:rsidDel="00000000" w:rsidR="00000000" w:rsidRPr="00000000">
        <w:rPr>
          <w:sz w:val="32"/>
          <w:szCs w:val="32"/>
          <w:shd w:fill="d9ead3" w:val="clear"/>
          <w:rtl w:val="0"/>
        </w:rPr>
        <w:t xml:space="preserve">SHLOK ANAND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23070521142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I] With JavaScript enabled in web browser: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ns w:author="Shlok.Vij Btech2023" w:id="0" w:date="2025-07-08T04:41:46Z"/>
        </w:rPr>
      </w:pPr>
      <w:r w:rsidDel="00000000" w:rsidR="00000000" w:rsidRPr="00000000">
        <w:rPr/>
        <w:drawing>
          <wp:inline distB="114300" distT="114300" distL="114300" distR="114300">
            <wp:extent cx="5950407" cy="1240994"/>
            <wp:effectExtent b="12700" l="12700" r="12700" t="127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77874" l="0" r="400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0407" cy="124099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ins w:author="Shlok.Vij Btech2023" w:id="0" w:date="2025-07-08T04:41:4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II] With JavaScript disabled in web browser: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94757" cy="1332168"/>
            <wp:effectExtent b="12700" l="12700" r="12700" t="127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75744" l="0" r="386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4757" cy="133216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#CODE: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57985" cy="247485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52508" l="27564" r="20352" t="9013"/>
                    <a:stretch>
                      <a:fillRect/>
                    </a:stretch>
                  </pic:blipFill>
                  <pic:spPr>
                    <a:xfrm>
                      <a:off x="0" y="0"/>
                      <a:ext cx="5957985" cy="2474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III] Use of </w:t>
      </w:r>
      <w:r w:rsidDel="00000000" w:rsidR="00000000" w:rsidRPr="00000000">
        <w:rPr>
          <w:b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877131" cy="2725150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52819" l="0" r="4262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7131" cy="27251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#CODE: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04726" cy="245437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51487" l="28044" r="18750" t="9167"/>
                    <a:stretch>
                      <a:fillRect/>
                    </a:stretch>
                  </pic:blipFill>
                  <pic:spPr>
                    <a:xfrm>
                      <a:off x="0" y="0"/>
                      <a:ext cx="5904726" cy="2454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IV] Mathematical operations: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888480" cy="3963400"/>
            <wp:effectExtent b="12700" l="12700" r="12700" t="127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34418" l="0" r="451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8480" cy="3963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#CODE: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10263" cy="315278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23298" l="27724" r="1282" t="9452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152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